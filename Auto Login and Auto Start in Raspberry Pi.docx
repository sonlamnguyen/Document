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CF0" w:rsidRPr="00B35AD8" w:rsidRDefault="00322CF0" w:rsidP="00B35AD8">
      <w:pPr>
        <w:pStyle w:val="Heading5"/>
        <w:shd w:val="clear" w:color="auto" w:fill="FFFFFF"/>
        <w:spacing w:before="540" w:line="330" w:lineRule="atLeast"/>
        <w:rPr>
          <w:rFonts w:ascii="Times New Roman" w:hAnsi="Times New Roman" w:cs="Times New Roman"/>
          <w:color w:val="auto"/>
          <w:sz w:val="28"/>
          <w:szCs w:val="28"/>
        </w:rPr>
      </w:pPr>
      <w:r w:rsidRPr="00B35AD8">
        <w:rPr>
          <w:rFonts w:ascii="Times New Roman" w:hAnsi="Times New Roman" w:cs="Times New Roman"/>
          <w:color w:val="auto"/>
          <w:sz w:val="28"/>
          <w:szCs w:val="28"/>
        </w:rPr>
        <w:t>Auto Login and Auto Start in Raspberry Pi</w:t>
      </w:r>
    </w:p>
    <w:p w:rsidR="00322CF0" w:rsidRPr="00B35AD8" w:rsidRDefault="00322CF0" w:rsidP="00B35AD8">
      <w:pPr>
        <w:pStyle w:val="Heading5"/>
        <w:shd w:val="clear" w:color="auto" w:fill="FFFFFF"/>
        <w:spacing w:before="540" w:line="330" w:lineRule="atLeast"/>
        <w:rPr>
          <w:ins w:id="0" w:author="Unknown"/>
          <w:rFonts w:ascii="Times New Roman" w:hAnsi="Times New Roman" w:cs="Times New Roman"/>
          <w:color w:val="auto"/>
          <w:sz w:val="28"/>
          <w:szCs w:val="28"/>
        </w:rPr>
      </w:pPr>
      <w:ins w:id="1" w:author="Unknown">
        <w:r w:rsidRPr="00B35AD8">
          <w:rPr>
            <w:rFonts w:ascii="Times New Roman" w:hAnsi="Times New Roman" w:cs="Times New Roman"/>
            <w:color w:val="auto"/>
            <w:sz w:val="28"/>
            <w:szCs w:val="28"/>
          </w:rPr>
          <w:t>Like most people you might have bought the Raspberry Pi to build your own appliance for home or office. The next thing you would do is setup the Raspberry Pi, connect your peripherals and install or develop the necessary software.</w:t>
        </w:r>
      </w:ins>
    </w:p>
    <w:p w:rsidR="00322CF0" w:rsidRPr="00B35AD8" w:rsidRDefault="00322CF0" w:rsidP="00B35AD8">
      <w:pPr>
        <w:pStyle w:val="Heading5"/>
        <w:shd w:val="clear" w:color="auto" w:fill="FFFFFF"/>
        <w:spacing w:before="540" w:line="330" w:lineRule="atLeast"/>
        <w:rPr>
          <w:ins w:id="2" w:author="Unknown"/>
          <w:rFonts w:ascii="Times New Roman" w:hAnsi="Times New Roman" w:cs="Times New Roman"/>
          <w:color w:val="auto"/>
          <w:sz w:val="28"/>
          <w:szCs w:val="28"/>
        </w:rPr>
      </w:pPr>
      <w:ins w:id="3" w:author="Unknown">
        <w:r w:rsidRPr="00B35AD8">
          <w:rPr>
            <w:rFonts w:ascii="Times New Roman" w:hAnsi="Times New Roman" w:cs="Times New Roman"/>
            <w:color w:val="auto"/>
            <w:sz w:val="28"/>
            <w:szCs w:val="28"/>
          </w:rPr>
          <w:t>What you would expect to see at the end of your project is to power on the appliance and it should show you all the magic that you wanted to see.</w:t>
        </w:r>
      </w:ins>
    </w:p>
    <w:p w:rsidR="00322CF0" w:rsidRPr="00B35AD8" w:rsidRDefault="00322CF0" w:rsidP="00B35AD8">
      <w:pPr>
        <w:pStyle w:val="Heading5"/>
        <w:shd w:val="clear" w:color="auto" w:fill="FFFFFF"/>
        <w:spacing w:before="540" w:line="330" w:lineRule="atLeast"/>
        <w:rPr>
          <w:ins w:id="4" w:author="Unknown"/>
          <w:rFonts w:ascii="Times New Roman" w:hAnsi="Times New Roman" w:cs="Times New Roman"/>
          <w:color w:val="auto"/>
          <w:sz w:val="28"/>
          <w:szCs w:val="28"/>
        </w:rPr>
      </w:pPr>
      <w:ins w:id="5" w:author="Unknown">
        <w:r w:rsidRPr="00B35AD8">
          <w:rPr>
            <w:rFonts w:ascii="Times New Roman" w:hAnsi="Times New Roman" w:cs="Times New Roman"/>
            <w:color w:val="auto"/>
            <w:sz w:val="28"/>
            <w:szCs w:val="28"/>
          </w:rPr>
          <w:t>The spoiler comes when the Pi boots to the login prompt and wait for you to enter the username and password. This article explains how to automate some of the tasks in a Raspberry Pi.</w:t>
        </w:r>
      </w:ins>
    </w:p>
    <w:p w:rsidR="00322CF0" w:rsidRPr="00B35AD8" w:rsidRDefault="00322CF0" w:rsidP="00B35AD8">
      <w:pPr>
        <w:pStyle w:val="Heading5"/>
        <w:shd w:val="clear" w:color="auto" w:fill="FFFFFF"/>
        <w:spacing w:before="540" w:line="330" w:lineRule="atLeast"/>
        <w:rPr>
          <w:ins w:id="6" w:author="Unknown"/>
          <w:rFonts w:ascii="Times New Roman" w:hAnsi="Times New Roman" w:cs="Times New Roman"/>
          <w:color w:val="auto"/>
          <w:sz w:val="28"/>
          <w:szCs w:val="28"/>
        </w:rPr>
      </w:pPr>
      <w:ins w:id="7" w:author="Unknown">
        <w:r w:rsidRPr="00B35AD8">
          <w:rPr>
            <w:rFonts w:ascii="Times New Roman" w:hAnsi="Times New Roman" w:cs="Times New Roman"/>
            <w:color w:val="auto"/>
            <w:sz w:val="28"/>
            <w:szCs w:val="28"/>
          </w:rPr>
          <w:t>Auto Login</w:t>
        </w:r>
        <w:bookmarkStart w:id="8" w:name="_GoBack"/>
        <w:bookmarkEnd w:id="8"/>
      </w:ins>
    </w:p>
    <w:p w:rsidR="00322CF0" w:rsidRPr="00B35AD8" w:rsidRDefault="00322CF0" w:rsidP="00B35AD8">
      <w:pPr>
        <w:pStyle w:val="Heading5"/>
        <w:shd w:val="clear" w:color="auto" w:fill="FFFFFF"/>
        <w:spacing w:before="540" w:line="330" w:lineRule="atLeast"/>
        <w:rPr>
          <w:ins w:id="9" w:author="Unknown"/>
          <w:rFonts w:ascii="Times New Roman" w:hAnsi="Times New Roman" w:cs="Times New Roman"/>
          <w:color w:val="auto"/>
          <w:sz w:val="28"/>
          <w:szCs w:val="28"/>
        </w:rPr>
      </w:pPr>
      <w:proofErr w:type="gramStart"/>
      <w:ins w:id="10" w:author="Unknown">
        <w:r w:rsidRPr="00B35AD8">
          <w:rPr>
            <w:rFonts w:ascii="Times New Roman" w:hAnsi="Times New Roman" w:cs="Times New Roman"/>
            <w:color w:val="auto"/>
            <w:sz w:val="28"/>
            <w:szCs w:val="28"/>
          </w:rPr>
          <w:t>How to automatically login to Raspberry Pi text console as pi user.</w:t>
        </w:r>
        <w:proofErr w:type="gramEnd"/>
      </w:ins>
    </w:p>
    <w:p w:rsidR="00322CF0" w:rsidRPr="00B35AD8" w:rsidRDefault="00322CF0" w:rsidP="00B35AD8">
      <w:pPr>
        <w:pStyle w:val="Heading5"/>
        <w:shd w:val="clear" w:color="auto" w:fill="FFFFFF"/>
        <w:spacing w:before="540" w:line="330" w:lineRule="atLeast"/>
        <w:rPr>
          <w:ins w:id="11" w:author="Unknown"/>
          <w:rFonts w:ascii="Times New Roman" w:hAnsi="Times New Roman" w:cs="Times New Roman"/>
          <w:color w:val="auto"/>
          <w:sz w:val="28"/>
          <w:szCs w:val="28"/>
        </w:rPr>
      </w:pPr>
      <w:ins w:id="12" w:author="Unknown">
        <w:r w:rsidRPr="00B35AD8">
          <w:rPr>
            <w:rFonts w:ascii="Times New Roman" w:hAnsi="Times New Roman" w:cs="Times New Roman"/>
            <w:color w:val="auto"/>
            <w:sz w:val="28"/>
            <w:szCs w:val="28"/>
          </w:rPr>
          <w:t>Step 1: Open a terminal session and edit </w:t>
        </w:r>
        <w:proofErr w:type="spellStart"/>
        <w:r w:rsidRPr="00B35AD8">
          <w:rPr>
            <w:rFonts w:ascii="Times New Roman" w:hAnsi="Times New Roman" w:cs="Times New Roman"/>
            <w:color w:val="auto"/>
            <w:sz w:val="28"/>
            <w:szCs w:val="28"/>
          </w:rPr>
          <w:t>inittab</w:t>
        </w:r>
        <w:proofErr w:type="spellEnd"/>
        <w:r w:rsidRPr="00B35AD8">
          <w:rPr>
            <w:rFonts w:ascii="Times New Roman" w:hAnsi="Times New Roman" w:cs="Times New Roman"/>
            <w:color w:val="auto"/>
            <w:sz w:val="28"/>
            <w:szCs w:val="28"/>
          </w:rPr>
          <w:t> file.</w:t>
        </w:r>
      </w:ins>
    </w:p>
    <w:p w:rsidR="00322CF0" w:rsidRPr="00B35AD8" w:rsidRDefault="00322CF0" w:rsidP="00B35AD8">
      <w:pPr>
        <w:pStyle w:val="Heading5"/>
        <w:shd w:val="clear" w:color="auto" w:fill="FFFFFF"/>
        <w:spacing w:before="540" w:line="330" w:lineRule="atLeast"/>
        <w:rPr>
          <w:ins w:id="13" w:author="Unknown"/>
          <w:rFonts w:ascii="Times New Roman" w:hAnsi="Times New Roman" w:cs="Times New Roman"/>
          <w:color w:val="auto"/>
          <w:sz w:val="28"/>
          <w:szCs w:val="28"/>
        </w:rPr>
      </w:pPr>
      <w:proofErr w:type="spellStart"/>
      <w:proofErr w:type="gramStart"/>
      <w:ins w:id="14" w:author="Unknown">
        <w:r w:rsidRPr="00B35AD8">
          <w:rPr>
            <w:rFonts w:ascii="Times New Roman" w:hAnsi="Times New Roman" w:cs="Times New Roman"/>
            <w:color w:val="auto"/>
            <w:sz w:val="28"/>
            <w:szCs w:val="28"/>
          </w:rPr>
          <w:t>sudo</w:t>
        </w:r>
        <w:proofErr w:type="spellEnd"/>
        <w:proofErr w:type="gramEnd"/>
        <w:r w:rsidRPr="00B35AD8">
          <w:rPr>
            <w:rFonts w:ascii="Times New Roman" w:hAnsi="Times New Roman" w:cs="Times New Roman"/>
            <w:color w:val="auto"/>
            <w:sz w:val="28"/>
            <w:szCs w:val="28"/>
          </w:rPr>
          <w:t xml:space="preserve"> </w:t>
        </w:r>
        <w:proofErr w:type="spellStart"/>
        <w:r w:rsidRPr="00B35AD8">
          <w:rPr>
            <w:rFonts w:ascii="Times New Roman" w:hAnsi="Times New Roman" w:cs="Times New Roman"/>
            <w:color w:val="auto"/>
            <w:sz w:val="28"/>
            <w:szCs w:val="28"/>
          </w:rPr>
          <w:t>nano</w:t>
        </w:r>
        <w:proofErr w:type="spellEnd"/>
        <w:r w:rsidRPr="00B35AD8">
          <w:rPr>
            <w:rFonts w:ascii="Times New Roman" w:hAnsi="Times New Roman" w:cs="Times New Roman"/>
            <w:color w:val="auto"/>
            <w:sz w:val="28"/>
            <w:szCs w:val="28"/>
          </w:rPr>
          <w:t xml:space="preserve"> /</w:t>
        </w:r>
        <w:proofErr w:type="spellStart"/>
        <w:r w:rsidRPr="00B35AD8">
          <w:rPr>
            <w:rFonts w:ascii="Times New Roman" w:hAnsi="Times New Roman" w:cs="Times New Roman"/>
            <w:color w:val="auto"/>
            <w:sz w:val="28"/>
            <w:szCs w:val="28"/>
          </w:rPr>
          <w:t>etc</w:t>
        </w:r>
        <w:proofErr w:type="spellEnd"/>
        <w:r w:rsidRPr="00B35AD8">
          <w:rPr>
            <w:rFonts w:ascii="Times New Roman" w:hAnsi="Times New Roman" w:cs="Times New Roman"/>
            <w:color w:val="auto"/>
            <w:sz w:val="28"/>
            <w:szCs w:val="28"/>
          </w:rPr>
          <w:t>/</w:t>
        </w:r>
        <w:proofErr w:type="spellStart"/>
        <w:r w:rsidRPr="00B35AD8">
          <w:rPr>
            <w:rFonts w:ascii="Times New Roman" w:hAnsi="Times New Roman" w:cs="Times New Roman"/>
            <w:color w:val="auto"/>
            <w:sz w:val="28"/>
            <w:szCs w:val="28"/>
          </w:rPr>
          <w:t>inittab</w:t>
        </w:r>
        <w:proofErr w:type="spellEnd"/>
      </w:ins>
    </w:p>
    <w:p w:rsidR="00322CF0" w:rsidRPr="00B35AD8" w:rsidRDefault="00322CF0" w:rsidP="00B35AD8">
      <w:pPr>
        <w:pStyle w:val="Heading5"/>
        <w:shd w:val="clear" w:color="auto" w:fill="FFFFFF"/>
        <w:spacing w:before="540" w:line="330" w:lineRule="atLeast"/>
        <w:rPr>
          <w:ins w:id="15" w:author="Unknown"/>
          <w:rFonts w:ascii="Times New Roman" w:hAnsi="Times New Roman" w:cs="Times New Roman"/>
          <w:color w:val="auto"/>
          <w:sz w:val="28"/>
          <w:szCs w:val="28"/>
        </w:rPr>
      </w:pPr>
      <w:ins w:id="16" w:author="Unknown">
        <w:r w:rsidRPr="00B35AD8">
          <w:rPr>
            <w:rFonts w:ascii="Times New Roman" w:hAnsi="Times New Roman" w:cs="Times New Roman"/>
            <w:color w:val="auto"/>
            <w:sz w:val="28"/>
            <w:szCs w:val="28"/>
          </w:rPr>
          <w:t xml:space="preserve">Step 2: Disable the </w:t>
        </w:r>
        <w:proofErr w:type="spellStart"/>
        <w:proofErr w:type="gramStart"/>
        <w:r w:rsidRPr="00B35AD8">
          <w:rPr>
            <w:rFonts w:ascii="Times New Roman" w:hAnsi="Times New Roman" w:cs="Times New Roman"/>
            <w:color w:val="auto"/>
            <w:sz w:val="28"/>
            <w:szCs w:val="28"/>
          </w:rPr>
          <w:t>getty</w:t>
        </w:r>
        <w:proofErr w:type="spellEnd"/>
        <w:proofErr w:type="gramEnd"/>
        <w:r w:rsidRPr="00B35AD8">
          <w:rPr>
            <w:rFonts w:ascii="Times New Roman" w:hAnsi="Times New Roman" w:cs="Times New Roman"/>
            <w:color w:val="auto"/>
            <w:sz w:val="28"/>
            <w:szCs w:val="28"/>
          </w:rPr>
          <w:t xml:space="preserve"> program.</w:t>
        </w:r>
        <w:r w:rsidRPr="00B35AD8">
          <w:rPr>
            <w:rFonts w:ascii="Times New Roman" w:hAnsi="Times New Roman" w:cs="Times New Roman"/>
            <w:color w:val="auto"/>
            <w:sz w:val="28"/>
            <w:szCs w:val="28"/>
          </w:rPr>
          <w:br/>
          <w:t xml:space="preserve">Navigate to the following line in </w:t>
        </w:r>
        <w:proofErr w:type="spellStart"/>
        <w:r w:rsidRPr="00B35AD8">
          <w:rPr>
            <w:rFonts w:ascii="Times New Roman" w:hAnsi="Times New Roman" w:cs="Times New Roman"/>
            <w:color w:val="auto"/>
            <w:sz w:val="28"/>
            <w:szCs w:val="28"/>
          </w:rPr>
          <w:t>inittab</w:t>
        </w:r>
        <w:proofErr w:type="spellEnd"/>
        <w:r w:rsidRPr="00B35AD8">
          <w:rPr>
            <w:rFonts w:ascii="Times New Roman" w:hAnsi="Times New Roman" w:cs="Times New Roman"/>
            <w:color w:val="auto"/>
            <w:sz w:val="28"/>
            <w:szCs w:val="28"/>
          </w:rPr>
          <w:br/>
          <w:t>1:2345</w:t>
        </w:r>
        <w:proofErr w:type="gramStart"/>
        <w:r w:rsidRPr="00B35AD8">
          <w:rPr>
            <w:rFonts w:ascii="Times New Roman" w:hAnsi="Times New Roman" w:cs="Times New Roman"/>
            <w:color w:val="auto"/>
            <w:sz w:val="28"/>
            <w:szCs w:val="28"/>
          </w:rPr>
          <w:t>:respawn</w:t>
        </w:r>
        <w:proofErr w:type="gramEnd"/>
        <w:r w:rsidRPr="00B35AD8">
          <w:rPr>
            <w:rFonts w:ascii="Times New Roman" w:hAnsi="Times New Roman" w:cs="Times New Roman"/>
            <w:color w:val="auto"/>
            <w:sz w:val="28"/>
            <w:szCs w:val="28"/>
          </w:rPr>
          <w:t>:/</w:t>
        </w:r>
        <w:proofErr w:type="spellStart"/>
        <w:r w:rsidRPr="00B35AD8">
          <w:rPr>
            <w:rFonts w:ascii="Times New Roman" w:hAnsi="Times New Roman" w:cs="Times New Roman"/>
            <w:color w:val="auto"/>
            <w:sz w:val="28"/>
            <w:szCs w:val="28"/>
          </w:rPr>
          <w:t>sbin</w:t>
        </w:r>
        <w:proofErr w:type="spellEnd"/>
        <w:r w:rsidRPr="00B35AD8">
          <w:rPr>
            <w:rFonts w:ascii="Times New Roman" w:hAnsi="Times New Roman" w:cs="Times New Roman"/>
            <w:color w:val="auto"/>
            <w:sz w:val="28"/>
            <w:szCs w:val="28"/>
          </w:rPr>
          <w:t>/</w:t>
        </w:r>
        <w:proofErr w:type="spellStart"/>
        <w:r w:rsidRPr="00B35AD8">
          <w:rPr>
            <w:rFonts w:ascii="Times New Roman" w:hAnsi="Times New Roman" w:cs="Times New Roman"/>
            <w:color w:val="auto"/>
            <w:sz w:val="28"/>
            <w:szCs w:val="28"/>
          </w:rPr>
          <w:t>getty</w:t>
        </w:r>
        <w:proofErr w:type="spellEnd"/>
        <w:r w:rsidRPr="00B35AD8">
          <w:rPr>
            <w:rFonts w:ascii="Times New Roman" w:hAnsi="Times New Roman" w:cs="Times New Roman"/>
            <w:color w:val="auto"/>
            <w:sz w:val="28"/>
            <w:szCs w:val="28"/>
          </w:rPr>
          <w:t xml:space="preserve"> 115200 tty1</w:t>
        </w:r>
        <w:r w:rsidRPr="00B35AD8">
          <w:rPr>
            <w:rFonts w:ascii="Times New Roman" w:hAnsi="Times New Roman" w:cs="Times New Roman"/>
            <w:color w:val="auto"/>
            <w:sz w:val="28"/>
            <w:szCs w:val="28"/>
          </w:rPr>
          <w:br/>
        </w:r>
        <w:r w:rsidRPr="00B35AD8">
          <w:rPr>
            <w:rFonts w:ascii="Times New Roman" w:hAnsi="Times New Roman" w:cs="Times New Roman"/>
            <w:color w:val="auto"/>
            <w:sz w:val="28"/>
            <w:szCs w:val="28"/>
          </w:rPr>
          <w:br/>
          <w:t>And add a # at the beginning of the line to comment it out</w:t>
        </w:r>
        <w:r w:rsidRPr="00B35AD8">
          <w:rPr>
            <w:rFonts w:ascii="Times New Roman" w:hAnsi="Times New Roman" w:cs="Times New Roman"/>
            <w:color w:val="auto"/>
            <w:sz w:val="28"/>
            <w:szCs w:val="28"/>
          </w:rPr>
          <w:br/>
          <w:t>#1:2345:respawn:/</w:t>
        </w:r>
        <w:proofErr w:type="spellStart"/>
        <w:r w:rsidRPr="00B35AD8">
          <w:rPr>
            <w:rFonts w:ascii="Times New Roman" w:hAnsi="Times New Roman" w:cs="Times New Roman"/>
            <w:color w:val="auto"/>
            <w:sz w:val="28"/>
            <w:szCs w:val="28"/>
          </w:rPr>
          <w:t>sbin</w:t>
        </w:r>
        <w:proofErr w:type="spellEnd"/>
        <w:r w:rsidRPr="00B35AD8">
          <w:rPr>
            <w:rFonts w:ascii="Times New Roman" w:hAnsi="Times New Roman" w:cs="Times New Roman"/>
            <w:color w:val="auto"/>
            <w:sz w:val="28"/>
            <w:szCs w:val="28"/>
          </w:rPr>
          <w:t>/</w:t>
        </w:r>
        <w:proofErr w:type="spellStart"/>
        <w:r w:rsidRPr="00B35AD8">
          <w:rPr>
            <w:rFonts w:ascii="Times New Roman" w:hAnsi="Times New Roman" w:cs="Times New Roman"/>
            <w:color w:val="auto"/>
            <w:sz w:val="28"/>
            <w:szCs w:val="28"/>
          </w:rPr>
          <w:t>getty</w:t>
        </w:r>
        <w:proofErr w:type="spellEnd"/>
        <w:r w:rsidRPr="00B35AD8">
          <w:rPr>
            <w:rFonts w:ascii="Times New Roman" w:hAnsi="Times New Roman" w:cs="Times New Roman"/>
            <w:color w:val="auto"/>
            <w:sz w:val="28"/>
            <w:szCs w:val="28"/>
          </w:rPr>
          <w:t xml:space="preserve"> 115200 tty1</w:t>
        </w:r>
      </w:ins>
    </w:p>
    <w:p w:rsidR="00322CF0" w:rsidRPr="00B35AD8" w:rsidRDefault="00322CF0" w:rsidP="00B35AD8">
      <w:pPr>
        <w:pStyle w:val="Heading5"/>
        <w:shd w:val="clear" w:color="auto" w:fill="FFFFFF"/>
        <w:spacing w:before="540" w:line="330" w:lineRule="atLeast"/>
        <w:rPr>
          <w:ins w:id="17" w:author="Unknown"/>
          <w:rFonts w:ascii="Times New Roman" w:hAnsi="Times New Roman" w:cs="Times New Roman"/>
          <w:color w:val="auto"/>
          <w:sz w:val="28"/>
          <w:szCs w:val="28"/>
        </w:rPr>
      </w:pPr>
      <w:ins w:id="18" w:author="Unknown">
        <w:r w:rsidRPr="00B35AD8">
          <w:rPr>
            <w:rFonts w:ascii="Times New Roman" w:hAnsi="Times New Roman" w:cs="Times New Roman"/>
            <w:color w:val="auto"/>
            <w:sz w:val="28"/>
            <w:szCs w:val="28"/>
          </w:rPr>
          <w:lastRenderedPageBreak/>
          <w:t xml:space="preserve">Step 3: Add login program to </w:t>
        </w:r>
        <w:proofErr w:type="spellStart"/>
        <w:r w:rsidRPr="00B35AD8">
          <w:rPr>
            <w:rFonts w:ascii="Times New Roman" w:hAnsi="Times New Roman" w:cs="Times New Roman"/>
            <w:color w:val="auto"/>
            <w:sz w:val="28"/>
            <w:szCs w:val="28"/>
          </w:rPr>
          <w:t>inittab</w:t>
        </w:r>
        <w:proofErr w:type="spellEnd"/>
        <w:r w:rsidRPr="00B35AD8">
          <w:rPr>
            <w:rFonts w:ascii="Times New Roman" w:hAnsi="Times New Roman" w:cs="Times New Roman"/>
            <w:color w:val="auto"/>
            <w:sz w:val="28"/>
            <w:szCs w:val="28"/>
          </w:rPr>
          <w:t>.</w:t>
        </w:r>
        <w:r w:rsidRPr="00B35AD8">
          <w:rPr>
            <w:rFonts w:ascii="Times New Roman" w:hAnsi="Times New Roman" w:cs="Times New Roman"/>
            <w:color w:val="auto"/>
            <w:sz w:val="28"/>
            <w:szCs w:val="28"/>
          </w:rPr>
          <w:br/>
          <w:t>Add the following line just below the commented line1:2345</w:t>
        </w:r>
        <w:proofErr w:type="gramStart"/>
        <w:r w:rsidRPr="00B35AD8">
          <w:rPr>
            <w:rFonts w:ascii="Times New Roman" w:hAnsi="Times New Roman" w:cs="Times New Roman"/>
            <w:color w:val="auto"/>
            <w:sz w:val="28"/>
            <w:szCs w:val="28"/>
          </w:rPr>
          <w:t>:respawn</w:t>
        </w:r>
        <w:proofErr w:type="gramEnd"/>
        <w:r w:rsidRPr="00B35AD8">
          <w:rPr>
            <w:rFonts w:ascii="Times New Roman" w:hAnsi="Times New Roman" w:cs="Times New Roman"/>
            <w:color w:val="auto"/>
            <w:sz w:val="28"/>
            <w:szCs w:val="28"/>
          </w:rPr>
          <w:t>:/bin/login -f pi tty1 &lt;/</w:t>
        </w:r>
        <w:proofErr w:type="spellStart"/>
        <w:r w:rsidRPr="00B35AD8">
          <w:rPr>
            <w:rFonts w:ascii="Times New Roman" w:hAnsi="Times New Roman" w:cs="Times New Roman"/>
            <w:color w:val="auto"/>
            <w:sz w:val="28"/>
            <w:szCs w:val="28"/>
          </w:rPr>
          <w:t>dev</w:t>
        </w:r>
        <w:proofErr w:type="spellEnd"/>
        <w:r w:rsidRPr="00B35AD8">
          <w:rPr>
            <w:rFonts w:ascii="Times New Roman" w:hAnsi="Times New Roman" w:cs="Times New Roman"/>
            <w:color w:val="auto"/>
            <w:sz w:val="28"/>
            <w:szCs w:val="28"/>
          </w:rPr>
          <w:t>/tty1 &gt;/</w:t>
        </w:r>
        <w:proofErr w:type="spellStart"/>
        <w:r w:rsidRPr="00B35AD8">
          <w:rPr>
            <w:rFonts w:ascii="Times New Roman" w:hAnsi="Times New Roman" w:cs="Times New Roman"/>
            <w:color w:val="auto"/>
            <w:sz w:val="28"/>
            <w:szCs w:val="28"/>
          </w:rPr>
          <w:t>dev</w:t>
        </w:r>
        <w:proofErr w:type="spellEnd"/>
        <w:r w:rsidRPr="00B35AD8">
          <w:rPr>
            <w:rFonts w:ascii="Times New Roman" w:hAnsi="Times New Roman" w:cs="Times New Roman"/>
            <w:color w:val="auto"/>
            <w:sz w:val="28"/>
            <w:szCs w:val="28"/>
          </w:rPr>
          <w:t>/tty1 2&gt;&amp;1</w:t>
        </w:r>
        <w:r w:rsidRPr="00B35AD8">
          <w:rPr>
            <w:rFonts w:ascii="Times New Roman" w:hAnsi="Times New Roman" w:cs="Times New Roman"/>
            <w:color w:val="auto"/>
            <w:sz w:val="28"/>
            <w:szCs w:val="28"/>
          </w:rPr>
          <w:br/>
          <w:t>This will run the login program with pi user and without any authentication</w:t>
        </w:r>
      </w:ins>
    </w:p>
    <w:p w:rsidR="00322CF0" w:rsidRPr="00B35AD8" w:rsidRDefault="00322CF0" w:rsidP="00B35AD8">
      <w:pPr>
        <w:pStyle w:val="Heading5"/>
        <w:shd w:val="clear" w:color="auto" w:fill="FFFFFF"/>
        <w:spacing w:before="540" w:line="330" w:lineRule="atLeast"/>
        <w:rPr>
          <w:ins w:id="19" w:author="Unknown"/>
          <w:rFonts w:ascii="Times New Roman" w:hAnsi="Times New Roman" w:cs="Times New Roman"/>
          <w:color w:val="auto"/>
          <w:sz w:val="28"/>
          <w:szCs w:val="28"/>
        </w:rPr>
      </w:pPr>
      <w:ins w:id="20" w:author="Unknown">
        <w:r w:rsidRPr="00B35AD8">
          <w:rPr>
            <w:rFonts w:ascii="Times New Roman" w:hAnsi="Times New Roman" w:cs="Times New Roman"/>
            <w:color w:val="auto"/>
            <w:sz w:val="28"/>
            <w:szCs w:val="28"/>
          </w:rPr>
          <w:t>Step 4: Save and Exit.</w:t>
        </w:r>
        <w:r w:rsidRPr="00B35AD8">
          <w:rPr>
            <w:rFonts w:ascii="Times New Roman" w:hAnsi="Times New Roman" w:cs="Times New Roman"/>
            <w:color w:val="auto"/>
            <w:sz w:val="28"/>
            <w:szCs w:val="28"/>
          </w:rPr>
          <w:br/>
          <w:t xml:space="preserve">Press </w:t>
        </w:r>
        <w:proofErr w:type="spellStart"/>
        <w:r w:rsidRPr="00B35AD8">
          <w:rPr>
            <w:rFonts w:ascii="Times New Roman" w:hAnsi="Times New Roman" w:cs="Times New Roman"/>
            <w:color w:val="auto"/>
            <w:sz w:val="28"/>
            <w:szCs w:val="28"/>
          </w:rPr>
          <w:t>Ctrl+X</w:t>
        </w:r>
        <w:proofErr w:type="spellEnd"/>
        <w:r w:rsidRPr="00B35AD8">
          <w:rPr>
            <w:rFonts w:ascii="Times New Roman" w:hAnsi="Times New Roman" w:cs="Times New Roman"/>
            <w:color w:val="auto"/>
            <w:sz w:val="28"/>
            <w:szCs w:val="28"/>
          </w:rPr>
          <w:t xml:space="preserve"> to exit </w:t>
        </w:r>
        <w:proofErr w:type="spellStart"/>
        <w:r w:rsidRPr="00B35AD8">
          <w:rPr>
            <w:rFonts w:ascii="Times New Roman" w:hAnsi="Times New Roman" w:cs="Times New Roman"/>
            <w:color w:val="auto"/>
            <w:sz w:val="28"/>
            <w:szCs w:val="28"/>
          </w:rPr>
          <w:t>nano</w:t>
        </w:r>
        <w:proofErr w:type="spellEnd"/>
        <w:r w:rsidRPr="00B35AD8">
          <w:rPr>
            <w:rFonts w:ascii="Times New Roman" w:hAnsi="Times New Roman" w:cs="Times New Roman"/>
            <w:color w:val="auto"/>
            <w:sz w:val="28"/>
            <w:szCs w:val="28"/>
          </w:rPr>
          <w:t xml:space="preserve"> editor followed by Y to save the file and then press Enter to confirm the filename.</w:t>
        </w:r>
      </w:ins>
    </w:p>
    <w:p w:rsidR="00322CF0" w:rsidRPr="00B35AD8" w:rsidRDefault="00322CF0" w:rsidP="00B35AD8">
      <w:pPr>
        <w:pStyle w:val="Heading5"/>
        <w:shd w:val="clear" w:color="auto" w:fill="FFFFFF"/>
        <w:spacing w:before="540" w:line="330" w:lineRule="atLeast"/>
        <w:rPr>
          <w:ins w:id="21" w:author="Unknown"/>
          <w:rFonts w:ascii="Times New Roman" w:hAnsi="Times New Roman" w:cs="Times New Roman"/>
          <w:color w:val="auto"/>
          <w:sz w:val="28"/>
          <w:szCs w:val="28"/>
        </w:rPr>
      </w:pPr>
      <w:ins w:id="22" w:author="Unknown">
        <w:r w:rsidRPr="00B35AD8">
          <w:rPr>
            <w:rFonts w:ascii="Times New Roman" w:hAnsi="Times New Roman" w:cs="Times New Roman"/>
            <w:color w:val="auto"/>
            <w:sz w:val="28"/>
            <w:szCs w:val="28"/>
          </w:rPr>
          <w:t>Reboot the pi and it will boot straight on to the shell prompt </w:t>
        </w:r>
        <w:proofErr w:type="spellStart"/>
        <w:r w:rsidRPr="00B35AD8">
          <w:rPr>
            <w:rFonts w:ascii="Times New Roman" w:hAnsi="Times New Roman" w:cs="Times New Roman"/>
            <w:color w:val="auto"/>
            <w:sz w:val="28"/>
            <w:szCs w:val="28"/>
          </w:rPr>
          <w:t>pi@raspberrypi</w:t>
        </w:r>
        <w:proofErr w:type="spellEnd"/>
        <w:r w:rsidRPr="00B35AD8">
          <w:rPr>
            <w:rFonts w:ascii="Times New Roman" w:hAnsi="Times New Roman" w:cs="Times New Roman"/>
            <w:color w:val="auto"/>
            <w:sz w:val="28"/>
            <w:szCs w:val="28"/>
          </w:rPr>
          <w:t xml:space="preserve"> without prompting you to enter username or password. But this isn't enough; you need your Pi to automatically run some command or a script. </w:t>
        </w:r>
        <w:proofErr w:type="gramStart"/>
        <w:r w:rsidRPr="00B35AD8">
          <w:rPr>
            <w:rFonts w:ascii="Times New Roman" w:hAnsi="Times New Roman" w:cs="Times New Roman"/>
            <w:color w:val="auto"/>
            <w:sz w:val="28"/>
            <w:szCs w:val="28"/>
          </w:rPr>
          <w:t>which</w:t>
        </w:r>
        <w:proofErr w:type="gramEnd"/>
        <w:r w:rsidRPr="00B35AD8">
          <w:rPr>
            <w:rFonts w:ascii="Times New Roman" w:hAnsi="Times New Roman" w:cs="Times New Roman"/>
            <w:color w:val="auto"/>
            <w:sz w:val="28"/>
            <w:szCs w:val="28"/>
          </w:rPr>
          <w:t xml:space="preserve"> is explained in the next section.</w:t>
        </w:r>
      </w:ins>
    </w:p>
    <w:p w:rsidR="00322CF0" w:rsidRPr="00B35AD8" w:rsidRDefault="00322CF0" w:rsidP="00B35AD8">
      <w:pPr>
        <w:pStyle w:val="Heading5"/>
        <w:shd w:val="clear" w:color="auto" w:fill="FFFFFF"/>
        <w:spacing w:before="540" w:line="330" w:lineRule="atLeast"/>
        <w:rPr>
          <w:rFonts w:ascii="Times New Roman" w:hAnsi="Times New Roman" w:cs="Times New Roman"/>
          <w:color w:val="auto"/>
          <w:sz w:val="28"/>
          <w:szCs w:val="28"/>
        </w:rPr>
      </w:pPr>
      <w:ins w:id="23" w:author="Unknown">
        <w:r w:rsidRPr="00B35AD8">
          <w:rPr>
            <w:rFonts w:ascii="Times New Roman" w:hAnsi="Times New Roman" w:cs="Times New Roman"/>
            <w:color w:val="auto"/>
            <w:sz w:val="28"/>
            <w:szCs w:val="28"/>
          </w:rPr>
          <w:t>Run a Script after login</w:t>
        </w:r>
      </w:ins>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r w:rsidRPr="00B35AD8">
        <w:rPr>
          <w:rFonts w:ascii="Times New Roman" w:hAnsi="Times New Roman" w:cs="Times New Roman"/>
          <w:color w:val="auto"/>
          <w:sz w:val="28"/>
          <w:szCs w:val="28"/>
        </w:rPr>
        <w:t>Auto running a script</w:t>
      </w: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r w:rsidRPr="00B35AD8">
        <w:rPr>
          <w:rFonts w:ascii="Times New Roman" w:hAnsi="Times New Roman" w:cs="Times New Roman"/>
          <w:color w:val="auto"/>
          <w:sz w:val="28"/>
          <w:szCs w:val="28"/>
        </w:rPr>
        <w:t>Create the script</w:t>
      </w: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r w:rsidRPr="00B35AD8">
        <w:rPr>
          <w:rFonts w:ascii="Times New Roman" w:hAnsi="Times New Roman" w:cs="Times New Roman"/>
          <w:color w:val="auto"/>
          <w:sz w:val="28"/>
          <w:szCs w:val="28"/>
        </w:rPr>
        <w:t>Create a folder to store the script in</w:t>
      </w: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proofErr w:type="spellStart"/>
      <w:proofErr w:type="gramStart"/>
      <w:r w:rsidRPr="00B35AD8">
        <w:rPr>
          <w:rFonts w:ascii="Times New Roman" w:hAnsi="Times New Roman" w:cs="Times New Roman"/>
          <w:color w:val="auto"/>
          <w:sz w:val="28"/>
          <w:szCs w:val="28"/>
        </w:rPr>
        <w:t>mkdir</w:t>
      </w:r>
      <w:proofErr w:type="spellEnd"/>
      <w:proofErr w:type="gramEnd"/>
      <w:r w:rsidRPr="00B35AD8">
        <w:rPr>
          <w:rFonts w:ascii="Times New Roman" w:hAnsi="Times New Roman" w:cs="Times New Roman"/>
          <w:color w:val="auto"/>
          <w:sz w:val="28"/>
          <w:szCs w:val="28"/>
        </w:rPr>
        <w:t xml:space="preserve"> ./bin</w:t>
      </w: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proofErr w:type="gramStart"/>
      <w:r w:rsidRPr="00B35AD8">
        <w:rPr>
          <w:rFonts w:ascii="Times New Roman" w:hAnsi="Times New Roman" w:cs="Times New Roman"/>
          <w:color w:val="auto"/>
          <w:sz w:val="28"/>
          <w:szCs w:val="28"/>
        </w:rPr>
        <w:t>cd</w:t>
      </w:r>
      <w:proofErr w:type="gramEnd"/>
      <w:r w:rsidRPr="00B35AD8">
        <w:rPr>
          <w:rFonts w:ascii="Times New Roman" w:hAnsi="Times New Roman" w:cs="Times New Roman"/>
          <w:color w:val="auto"/>
          <w:sz w:val="28"/>
          <w:szCs w:val="28"/>
        </w:rPr>
        <w:t xml:space="preserve"> ./bin</w:t>
      </w: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r w:rsidRPr="00B35AD8">
        <w:rPr>
          <w:rFonts w:ascii="Times New Roman" w:hAnsi="Times New Roman" w:cs="Times New Roman"/>
          <w:color w:val="auto"/>
          <w:sz w:val="28"/>
          <w:szCs w:val="28"/>
        </w:rPr>
        <w:t xml:space="preserve">Create the script using the </w:t>
      </w:r>
      <w:proofErr w:type="spellStart"/>
      <w:r w:rsidRPr="00B35AD8">
        <w:rPr>
          <w:rFonts w:ascii="Times New Roman" w:hAnsi="Times New Roman" w:cs="Times New Roman"/>
          <w:color w:val="auto"/>
          <w:sz w:val="28"/>
          <w:szCs w:val="28"/>
        </w:rPr>
        <w:t>nano</w:t>
      </w:r>
      <w:proofErr w:type="spellEnd"/>
      <w:r w:rsidRPr="00B35AD8">
        <w:rPr>
          <w:rFonts w:ascii="Times New Roman" w:hAnsi="Times New Roman" w:cs="Times New Roman"/>
          <w:color w:val="auto"/>
          <w:sz w:val="28"/>
          <w:szCs w:val="28"/>
        </w:rPr>
        <w:t xml:space="preserve"> text editor</w:t>
      </w: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proofErr w:type="spellStart"/>
      <w:proofErr w:type="gramStart"/>
      <w:r w:rsidRPr="00B35AD8">
        <w:rPr>
          <w:rFonts w:ascii="Times New Roman" w:hAnsi="Times New Roman" w:cs="Times New Roman"/>
          <w:color w:val="auto"/>
          <w:sz w:val="28"/>
          <w:szCs w:val="28"/>
        </w:rPr>
        <w:lastRenderedPageBreak/>
        <w:t>sudo</w:t>
      </w:r>
      <w:proofErr w:type="spellEnd"/>
      <w:proofErr w:type="gramEnd"/>
      <w:r w:rsidRPr="00B35AD8">
        <w:rPr>
          <w:rFonts w:ascii="Times New Roman" w:hAnsi="Times New Roman" w:cs="Times New Roman"/>
          <w:color w:val="auto"/>
          <w:sz w:val="28"/>
          <w:szCs w:val="28"/>
        </w:rPr>
        <w:t xml:space="preserve"> </w:t>
      </w:r>
      <w:proofErr w:type="spellStart"/>
      <w:r w:rsidRPr="00B35AD8">
        <w:rPr>
          <w:rFonts w:ascii="Times New Roman" w:hAnsi="Times New Roman" w:cs="Times New Roman"/>
          <w:color w:val="auto"/>
          <w:sz w:val="28"/>
          <w:szCs w:val="28"/>
        </w:rPr>
        <w:t>nano</w:t>
      </w:r>
      <w:proofErr w:type="spellEnd"/>
      <w:r w:rsidRPr="00B35AD8">
        <w:rPr>
          <w:rFonts w:ascii="Times New Roman" w:hAnsi="Times New Roman" w:cs="Times New Roman"/>
          <w:color w:val="auto"/>
          <w:sz w:val="28"/>
          <w:szCs w:val="28"/>
        </w:rPr>
        <w:t xml:space="preserve"> </w:t>
      </w:r>
      <w:proofErr w:type="spellStart"/>
      <w:r w:rsidRPr="00B35AD8">
        <w:rPr>
          <w:rFonts w:ascii="Times New Roman" w:hAnsi="Times New Roman" w:cs="Times New Roman"/>
          <w:color w:val="auto"/>
          <w:sz w:val="28"/>
          <w:szCs w:val="28"/>
        </w:rPr>
        <w:t>script_auto_run</w:t>
      </w:r>
      <w:proofErr w:type="spellEnd"/>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r w:rsidRPr="00B35AD8">
        <w:rPr>
          <w:rFonts w:ascii="Times New Roman" w:hAnsi="Times New Roman" w:cs="Times New Roman"/>
          <w:color w:val="auto"/>
          <w:sz w:val="28"/>
          <w:szCs w:val="28"/>
        </w:rPr>
        <w:t xml:space="preserve">In the </w:t>
      </w:r>
      <w:proofErr w:type="spellStart"/>
      <w:r w:rsidRPr="00B35AD8">
        <w:rPr>
          <w:rFonts w:ascii="Times New Roman" w:hAnsi="Times New Roman" w:cs="Times New Roman"/>
          <w:color w:val="auto"/>
          <w:sz w:val="28"/>
          <w:szCs w:val="28"/>
        </w:rPr>
        <w:t>nano</w:t>
      </w:r>
      <w:proofErr w:type="spellEnd"/>
      <w:r w:rsidRPr="00B35AD8">
        <w:rPr>
          <w:rFonts w:ascii="Times New Roman" w:hAnsi="Times New Roman" w:cs="Times New Roman"/>
          <w:color w:val="auto"/>
          <w:sz w:val="28"/>
          <w:szCs w:val="28"/>
        </w:rPr>
        <w:t xml:space="preserve"> editor, type this script:</w:t>
      </w: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proofErr w:type="gramStart"/>
      <w:r w:rsidRPr="00B35AD8">
        <w:rPr>
          <w:rFonts w:ascii="Times New Roman" w:hAnsi="Times New Roman" w:cs="Times New Roman"/>
          <w:color w:val="auto"/>
          <w:sz w:val="28"/>
          <w:szCs w:val="28"/>
        </w:rPr>
        <w:t>#!/</w:t>
      </w:r>
      <w:proofErr w:type="gramEnd"/>
      <w:r w:rsidRPr="00B35AD8">
        <w:rPr>
          <w:rFonts w:ascii="Times New Roman" w:hAnsi="Times New Roman" w:cs="Times New Roman"/>
          <w:color w:val="auto"/>
          <w:sz w:val="28"/>
          <w:szCs w:val="28"/>
        </w:rPr>
        <w:t>bin/bash</w:t>
      </w: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r w:rsidRPr="00B35AD8">
        <w:rPr>
          <w:rFonts w:ascii="Times New Roman" w:hAnsi="Times New Roman" w:cs="Times New Roman"/>
          <w:color w:val="auto"/>
          <w:sz w:val="28"/>
          <w:szCs w:val="28"/>
        </w:rPr>
        <w:t># Script to start our application</w:t>
      </w: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proofErr w:type="gramStart"/>
      <w:r w:rsidRPr="00B35AD8">
        <w:rPr>
          <w:rFonts w:ascii="Times New Roman" w:hAnsi="Times New Roman" w:cs="Times New Roman"/>
          <w:color w:val="auto"/>
          <w:sz w:val="28"/>
          <w:szCs w:val="28"/>
        </w:rPr>
        <w:t>echo</w:t>
      </w:r>
      <w:proofErr w:type="gramEnd"/>
      <w:r w:rsidRPr="00B35AD8">
        <w:rPr>
          <w:rFonts w:ascii="Times New Roman" w:hAnsi="Times New Roman" w:cs="Times New Roman"/>
          <w:color w:val="auto"/>
          <w:sz w:val="28"/>
          <w:szCs w:val="28"/>
        </w:rPr>
        <w:t xml:space="preserve"> "Doing </w:t>
      </w:r>
      <w:proofErr w:type="spellStart"/>
      <w:r w:rsidRPr="00B35AD8">
        <w:rPr>
          <w:rFonts w:ascii="Times New Roman" w:hAnsi="Times New Roman" w:cs="Times New Roman"/>
          <w:color w:val="auto"/>
          <w:sz w:val="28"/>
          <w:szCs w:val="28"/>
        </w:rPr>
        <w:t>autorun</w:t>
      </w:r>
      <w:proofErr w:type="spellEnd"/>
      <w:r w:rsidRPr="00B35AD8">
        <w:rPr>
          <w:rFonts w:ascii="Times New Roman" w:hAnsi="Times New Roman" w:cs="Times New Roman"/>
          <w:color w:val="auto"/>
          <w:sz w:val="28"/>
          <w:szCs w:val="28"/>
        </w:rPr>
        <w:t xml:space="preserve"> script..."</w:t>
      </w: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proofErr w:type="spellStart"/>
      <w:proofErr w:type="gramStart"/>
      <w:r w:rsidRPr="00B35AD8">
        <w:rPr>
          <w:rFonts w:ascii="Times New Roman" w:hAnsi="Times New Roman" w:cs="Times New Roman"/>
          <w:color w:val="auto"/>
          <w:sz w:val="28"/>
          <w:szCs w:val="28"/>
        </w:rPr>
        <w:t>sudo</w:t>
      </w:r>
      <w:proofErr w:type="spellEnd"/>
      <w:proofErr w:type="gramEnd"/>
      <w:r w:rsidRPr="00B35AD8">
        <w:rPr>
          <w:rFonts w:ascii="Times New Roman" w:hAnsi="Times New Roman" w:cs="Times New Roman"/>
          <w:color w:val="auto"/>
          <w:sz w:val="28"/>
          <w:szCs w:val="28"/>
        </w:rPr>
        <w:t xml:space="preserve"> /home/pi/projects/</w:t>
      </w:r>
      <w:proofErr w:type="spellStart"/>
      <w:r w:rsidRPr="00B35AD8">
        <w:rPr>
          <w:rFonts w:ascii="Times New Roman" w:hAnsi="Times New Roman" w:cs="Times New Roman"/>
          <w:color w:val="auto"/>
          <w:sz w:val="28"/>
          <w:szCs w:val="28"/>
        </w:rPr>
        <w:t>my_project.a</w:t>
      </w:r>
      <w:proofErr w:type="spellEnd"/>
      <w:r w:rsidRPr="00B35AD8">
        <w:rPr>
          <w:rFonts w:ascii="Times New Roman" w:hAnsi="Times New Roman" w:cs="Times New Roman"/>
          <w:color w:val="auto"/>
          <w:sz w:val="28"/>
          <w:szCs w:val="28"/>
        </w:rPr>
        <w:t xml:space="preserve"> &amp;</w:t>
      </w: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r w:rsidRPr="00B35AD8">
        <w:rPr>
          <w:rFonts w:ascii="Times New Roman" w:hAnsi="Times New Roman" w:cs="Times New Roman"/>
          <w:color w:val="auto"/>
          <w:sz w:val="28"/>
          <w:szCs w:val="28"/>
        </w:rPr>
        <w:t> </w:t>
      </w: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r w:rsidRPr="00B35AD8">
        <w:rPr>
          <w:rFonts w:ascii="Times New Roman" w:hAnsi="Times New Roman" w:cs="Times New Roman"/>
          <w:color w:val="auto"/>
          <w:sz w:val="28"/>
          <w:szCs w:val="28"/>
        </w:rPr>
        <w:t>Replace "</w:t>
      </w:r>
      <w:proofErr w:type="spellStart"/>
      <w:r w:rsidRPr="00B35AD8">
        <w:rPr>
          <w:rFonts w:ascii="Times New Roman" w:hAnsi="Times New Roman" w:cs="Times New Roman"/>
          <w:color w:val="auto"/>
          <w:sz w:val="28"/>
          <w:szCs w:val="28"/>
        </w:rPr>
        <w:t>sudo</w:t>
      </w:r>
      <w:proofErr w:type="spellEnd"/>
      <w:r w:rsidRPr="00B35AD8">
        <w:rPr>
          <w:rFonts w:ascii="Times New Roman" w:hAnsi="Times New Roman" w:cs="Times New Roman"/>
          <w:color w:val="auto"/>
          <w:sz w:val="28"/>
          <w:szCs w:val="28"/>
        </w:rPr>
        <w:t xml:space="preserve"> /home/pi/projects/</w:t>
      </w:r>
      <w:proofErr w:type="spellStart"/>
      <w:r w:rsidRPr="00B35AD8">
        <w:rPr>
          <w:rFonts w:ascii="Times New Roman" w:hAnsi="Times New Roman" w:cs="Times New Roman"/>
          <w:color w:val="auto"/>
          <w:sz w:val="28"/>
          <w:szCs w:val="28"/>
        </w:rPr>
        <w:t>my_project.a</w:t>
      </w:r>
      <w:proofErr w:type="spellEnd"/>
      <w:r w:rsidRPr="00B35AD8">
        <w:rPr>
          <w:rFonts w:ascii="Times New Roman" w:hAnsi="Times New Roman" w:cs="Times New Roman"/>
          <w:color w:val="auto"/>
          <w:sz w:val="28"/>
          <w:szCs w:val="28"/>
        </w:rPr>
        <w:t xml:space="preserve"> &amp;" with the commands you want carried out.  The "&amp;" means do the command in the background.</w:t>
      </w: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r w:rsidRPr="00B35AD8">
        <w:rPr>
          <w:rFonts w:ascii="Times New Roman" w:hAnsi="Times New Roman" w:cs="Times New Roman"/>
          <w:color w:val="auto"/>
          <w:sz w:val="28"/>
          <w:szCs w:val="28"/>
        </w:rPr>
        <w:t>Note that when executing a command without logging is as a user you can't depend on any path or environment variables so you must provide full paths to everything.</w:t>
      </w: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r w:rsidRPr="00B35AD8">
        <w:rPr>
          <w:rFonts w:ascii="Times New Roman" w:hAnsi="Times New Roman" w:cs="Times New Roman"/>
          <w:color w:val="auto"/>
          <w:sz w:val="28"/>
          <w:szCs w:val="28"/>
        </w:rPr>
        <w:t xml:space="preserve">Save it by pressing </w:t>
      </w:r>
      <w:proofErr w:type="spellStart"/>
      <w:r w:rsidRPr="00B35AD8">
        <w:rPr>
          <w:rFonts w:ascii="Times New Roman" w:hAnsi="Times New Roman" w:cs="Times New Roman"/>
          <w:color w:val="auto"/>
          <w:sz w:val="28"/>
          <w:szCs w:val="28"/>
        </w:rPr>
        <w:t>Ctrl+X</w:t>
      </w:r>
      <w:proofErr w:type="spellEnd"/>
      <w:r w:rsidRPr="00B35AD8">
        <w:rPr>
          <w:rFonts w:ascii="Times New Roman" w:hAnsi="Times New Roman" w:cs="Times New Roman"/>
          <w:color w:val="auto"/>
          <w:sz w:val="28"/>
          <w:szCs w:val="28"/>
        </w:rPr>
        <w:t xml:space="preserve">, </w:t>
      </w:r>
      <w:proofErr w:type="gramStart"/>
      <w:r w:rsidRPr="00B35AD8">
        <w:rPr>
          <w:rFonts w:ascii="Times New Roman" w:hAnsi="Times New Roman" w:cs="Times New Roman"/>
          <w:color w:val="auto"/>
          <w:sz w:val="28"/>
          <w:szCs w:val="28"/>
        </w:rPr>
        <w:t>" Y</w:t>
      </w:r>
      <w:proofErr w:type="gramEnd"/>
      <w:r w:rsidRPr="00B35AD8">
        <w:rPr>
          <w:rFonts w:ascii="Times New Roman" w:hAnsi="Times New Roman" w:cs="Times New Roman"/>
          <w:color w:val="auto"/>
          <w:sz w:val="28"/>
          <w:szCs w:val="28"/>
        </w:rPr>
        <w:t>", ENTER</w:t>
      </w: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r w:rsidRPr="00B35AD8">
        <w:rPr>
          <w:rFonts w:ascii="Times New Roman" w:hAnsi="Times New Roman" w:cs="Times New Roman"/>
          <w:color w:val="auto"/>
          <w:sz w:val="28"/>
          <w:szCs w:val="28"/>
        </w:rPr>
        <w:t xml:space="preserve">This script needs to be made executable by typing </w:t>
      </w:r>
      <w:proofErr w:type="gramStart"/>
      <w:r w:rsidRPr="00B35AD8">
        <w:rPr>
          <w:rFonts w:ascii="Times New Roman" w:hAnsi="Times New Roman" w:cs="Times New Roman"/>
          <w:color w:val="auto"/>
          <w:sz w:val="28"/>
          <w:szCs w:val="28"/>
        </w:rPr>
        <w:t>this :</w:t>
      </w:r>
      <w:proofErr w:type="gramEnd"/>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proofErr w:type="spellStart"/>
      <w:proofErr w:type="gramStart"/>
      <w:r w:rsidRPr="00B35AD8">
        <w:rPr>
          <w:rFonts w:ascii="Times New Roman" w:hAnsi="Times New Roman" w:cs="Times New Roman"/>
          <w:color w:val="auto"/>
          <w:sz w:val="28"/>
          <w:szCs w:val="28"/>
        </w:rPr>
        <w:t>sudo</w:t>
      </w:r>
      <w:proofErr w:type="spellEnd"/>
      <w:proofErr w:type="gramEnd"/>
      <w:r w:rsidRPr="00B35AD8">
        <w:rPr>
          <w:rFonts w:ascii="Times New Roman" w:hAnsi="Times New Roman" w:cs="Times New Roman"/>
          <w:color w:val="auto"/>
          <w:sz w:val="28"/>
          <w:szCs w:val="28"/>
        </w:rPr>
        <w:t xml:space="preserve"> </w:t>
      </w:r>
      <w:proofErr w:type="spellStart"/>
      <w:r w:rsidRPr="00B35AD8">
        <w:rPr>
          <w:rFonts w:ascii="Times New Roman" w:hAnsi="Times New Roman" w:cs="Times New Roman"/>
          <w:color w:val="auto"/>
          <w:sz w:val="28"/>
          <w:szCs w:val="28"/>
        </w:rPr>
        <w:t>chmod</w:t>
      </w:r>
      <w:proofErr w:type="spellEnd"/>
      <w:r w:rsidRPr="00B35AD8">
        <w:rPr>
          <w:rFonts w:ascii="Times New Roman" w:hAnsi="Times New Roman" w:cs="Times New Roman"/>
          <w:color w:val="auto"/>
          <w:sz w:val="28"/>
          <w:szCs w:val="28"/>
        </w:rPr>
        <w:t xml:space="preserve"> 755 </w:t>
      </w:r>
      <w:proofErr w:type="spellStart"/>
      <w:r w:rsidRPr="00B35AD8">
        <w:rPr>
          <w:rFonts w:ascii="Times New Roman" w:hAnsi="Times New Roman" w:cs="Times New Roman"/>
          <w:color w:val="auto"/>
          <w:sz w:val="28"/>
          <w:szCs w:val="28"/>
        </w:rPr>
        <w:t>script_auto_run</w:t>
      </w:r>
      <w:proofErr w:type="spellEnd"/>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r w:rsidRPr="00B35AD8">
        <w:rPr>
          <w:rFonts w:ascii="Times New Roman" w:hAnsi="Times New Roman" w:cs="Times New Roman"/>
          <w:color w:val="auto"/>
          <w:sz w:val="28"/>
          <w:szCs w:val="28"/>
        </w:rPr>
        <w:lastRenderedPageBreak/>
        <w:t> </w:t>
      </w: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r w:rsidRPr="00B35AD8">
        <w:rPr>
          <w:rFonts w:ascii="Times New Roman" w:hAnsi="Times New Roman" w:cs="Times New Roman"/>
          <w:color w:val="auto"/>
          <w:sz w:val="28"/>
          <w:szCs w:val="28"/>
        </w:rPr>
        <w:t>You can test the script works by typing</w:t>
      </w: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p>
    <w:p w:rsidR="0012257C" w:rsidRPr="00B35AD8" w:rsidRDefault="0012257C" w:rsidP="00B35AD8">
      <w:pPr>
        <w:pStyle w:val="Heading5"/>
        <w:shd w:val="clear" w:color="auto" w:fill="FFFFFF"/>
        <w:spacing w:before="540" w:line="330" w:lineRule="atLeast"/>
        <w:rPr>
          <w:rFonts w:ascii="Times New Roman" w:hAnsi="Times New Roman" w:cs="Times New Roman"/>
          <w:color w:val="auto"/>
          <w:sz w:val="28"/>
          <w:szCs w:val="28"/>
        </w:rPr>
      </w:pPr>
      <w:r w:rsidRPr="00B35AD8">
        <w:rPr>
          <w:rFonts w:ascii="Times New Roman" w:hAnsi="Times New Roman" w:cs="Times New Roman"/>
          <w:color w:val="auto"/>
          <w:sz w:val="28"/>
          <w:szCs w:val="28"/>
        </w:rPr>
        <w:t>/home/pi/bin/</w:t>
      </w:r>
      <w:proofErr w:type="spellStart"/>
      <w:r w:rsidRPr="00B35AD8">
        <w:rPr>
          <w:rFonts w:ascii="Times New Roman" w:hAnsi="Times New Roman" w:cs="Times New Roman"/>
          <w:color w:val="auto"/>
          <w:sz w:val="28"/>
          <w:szCs w:val="28"/>
        </w:rPr>
        <w:t>script_auto_run</w:t>
      </w:r>
      <w:proofErr w:type="spellEnd"/>
    </w:p>
    <w:p w:rsidR="0012257C" w:rsidRPr="00B35AD8" w:rsidRDefault="0012257C" w:rsidP="00B35AD8">
      <w:pPr>
        <w:pStyle w:val="Heading5"/>
        <w:shd w:val="clear" w:color="auto" w:fill="FFFFFF"/>
        <w:spacing w:before="540" w:line="330" w:lineRule="atLeast"/>
        <w:rPr>
          <w:ins w:id="24" w:author="Unknown"/>
          <w:rFonts w:ascii="Times New Roman" w:hAnsi="Times New Roman" w:cs="Times New Roman"/>
          <w:color w:val="auto"/>
          <w:sz w:val="28"/>
          <w:szCs w:val="28"/>
        </w:rPr>
      </w:pPr>
    </w:p>
    <w:p w:rsidR="00322CF0" w:rsidRPr="00B35AD8" w:rsidRDefault="00322CF0" w:rsidP="00B35AD8">
      <w:pPr>
        <w:pStyle w:val="Heading5"/>
        <w:shd w:val="clear" w:color="auto" w:fill="FFFFFF"/>
        <w:spacing w:before="540" w:line="330" w:lineRule="atLeast"/>
        <w:rPr>
          <w:ins w:id="25" w:author="Unknown"/>
          <w:rFonts w:ascii="Times New Roman" w:hAnsi="Times New Roman" w:cs="Times New Roman"/>
          <w:color w:val="auto"/>
          <w:sz w:val="28"/>
          <w:szCs w:val="28"/>
        </w:rPr>
      </w:pPr>
      <w:proofErr w:type="gramStart"/>
      <w:ins w:id="26" w:author="Unknown">
        <w:r w:rsidRPr="00B35AD8">
          <w:rPr>
            <w:rFonts w:ascii="Times New Roman" w:hAnsi="Times New Roman" w:cs="Times New Roman"/>
            <w:color w:val="auto"/>
            <w:sz w:val="28"/>
            <w:szCs w:val="28"/>
          </w:rPr>
          <w:t>How to automatically run a script after login.</w:t>
        </w:r>
        <w:proofErr w:type="gramEnd"/>
        <w:r w:rsidRPr="00B35AD8">
          <w:rPr>
            <w:rFonts w:ascii="Times New Roman" w:hAnsi="Times New Roman" w:cs="Times New Roman"/>
            <w:color w:val="auto"/>
            <w:sz w:val="28"/>
            <w:szCs w:val="28"/>
          </w:rPr>
          <w:br/>
          <w:t>Step 1: Open a terminal session and edit the file /</w:t>
        </w:r>
        <w:proofErr w:type="spellStart"/>
        <w:r w:rsidRPr="00B35AD8">
          <w:rPr>
            <w:rFonts w:ascii="Times New Roman" w:hAnsi="Times New Roman" w:cs="Times New Roman"/>
            <w:color w:val="auto"/>
            <w:sz w:val="28"/>
            <w:szCs w:val="28"/>
          </w:rPr>
          <w:t>etc</w:t>
        </w:r>
        <w:proofErr w:type="spellEnd"/>
        <w:r w:rsidRPr="00B35AD8">
          <w:rPr>
            <w:rFonts w:ascii="Times New Roman" w:hAnsi="Times New Roman" w:cs="Times New Roman"/>
            <w:color w:val="auto"/>
            <w:sz w:val="28"/>
            <w:szCs w:val="28"/>
          </w:rPr>
          <w:t>/profile</w:t>
        </w:r>
        <w:r w:rsidRPr="00B35AD8">
          <w:rPr>
            <w:rFonts w:ascii="Times New Roman" w:hAnsi="Times New Roman" w:cs="Times New Roman"/>
            <w:color w:val="auto"/>
            <w:sz w:val="28"/>
            <w:szCs w:val="28"/>
          </w:rPr>
          <w:br/>
        </w:r>
        <w:proofErr w:type="spellStart"/>
        <w:r w:rsidRPr="00B35AD8">
          <w:rPr>
            <w:rFonts w:ascii="Times New Roman" w:hAnsi="Times New Roman" w:cs="Times New Roman"/>
            <w:color w:val="auto"/>
            <w:sz w:val="28"/>
            <w:szCs w:val="28"/>
          </w:rPr>
          <w:t>sudo</w:t>
        </w:r>
        <w:proofErr w:type="spellEnd"/>
        <w:r w:rsidRPr="00B35AD8">
          <w:rPr>
            <w:rFonts w:ascii="Times New Roman" w:hAnsi="Times New Roman" w:cs="Times New Roman"/>
            <w:color w:val="auto"/>
            <w:sz w:val="28"/>
            <w:szCs w:val="28"/>
          </w:rPr>
          <w:t xml:space="preserve"> </w:t>
        </w:r>
        <w:proofErr w:type="spellStart"/>
        <w:r w:rsidRPr="00B35AD8">
          <w:rPr>
            <w:rFonts w:ascii="Times New Roman" w:hAnsi="Times New Roman" w:cs="Times New Roman"/>
            <w:color w:val="auto"/>
            <w:sz w:val="28"/>
            <w:szCs w:val="28"/>
          </w:rPr>
          <w:t>nano</w:t>
        </w:r>
        <w:proofErr w:type="spellEnd"/>
        <w:r w:rsidRPr="00B35AD8">
          <w:rPr>
            <w:rFonts w:ascii="Times New Roman" w:hAnsi="Times New Roman" w:cs="Times New Roman"/>
            <w:color w:val="auto"/>
            <w:sz w:val="28"/>
            <w:szCs w:val="28"/>
          </w:rPr>
          <w:t xml:space="preserve"> /</w:t>
        </w:r>
        <w:proofErr w:type="spellStart"/>
        <w:r w:rsidRPr="00B35AD8">
          <w:rPr>
            <w:rFonts w:ascii="Times New Roman" w:hAnsi="Times New Roman" w:cs="Times New Roman"/>
            <w:color w:val="auto"/>
            <w:sz w:val="28"/>
            <w:szCs w:val="28"/>
          </w:rPr>
          <w:t>etc</w:t>
        </w:r>
        <w:proofErr w:type="spellEnd"/>
        <w:r w:rsidRPr="00B35AD8">
          <w:rPr>
            <w:rFonts w:ascii="Times New Roman" w:hAnsi="Times New Roman" w:cs="Times New Roman"/>
            <w:color w:val="auto"/>
            <w:sz w:val="28"/>
            <w:szCs w:val="28"/>
          </w:rPr>
          <w:t>/profile</w:t>
        </w:r>
        <w:r w:rsidRPr="00B35AD8">
          <w:rPr>
            <w:rFonts w:ascii="Times New Roman" w:hAnsi="Times New Roman" w:cs="Times New Roman"/>
            <w:color w:val="auto"/>
            <w:sz w:val="28"/>
            <w:szCs w:val="28"/>
          </w:rPr>
          <w:br/>
          <w:t>Step 2: Add the following line to the end of the file</w:t>
        </w:r>
        <w:r w:rsidRPr="00B35AD8">
          <w:rPr>
            <w:rFonts w:ascii="Times New Roman" w:hAnsi="Times New Roman" w:cs="Times New Roman"/>
            <w:color w:val="auto"/>
            <w:sz w:val="28"/>
            <w:szCs w:val="28"/>
          </w:rPr>
          <w:br/>
          <w:t>. /home/pi/your_script_name.sh</w:t>
        </w:r>
        <w:r w:rsidRPr="00B35AD8">
          <w:rPr>
            <w:rFonts w:ascii="Times New Roman" w:hAnsi="Times New Roman" w:cs="Times New Roman"/>
            <w:color w:val="auto"/>
            <w:sz w:val="28"/>
            <w:szCs w:val="28"/>
          </w:rPr>
          <w:br/>
        </w:r>
        <w:proofErr w:type="gramStart"/>
        <w:r w:rsidRPr="00B35AD8">
          <w:rPr>
            <w:rFonts w:ascii="Times New Roman" w:hAnsi="Times New Roman" w:cs="Times New Roman"/>
            <w:color w:val="auto"/>
            <w:sz w:val="28"/>
            <w:szCs w:val="28"/>
          </w:rPr>
          <w:t>replace</w:t>
        </w:r>
        <w:proofErr w:type="gramEnd"/>
        <w:r w:rsidRPr="00B35AD8">
          <w:rPr>
            <w:rFonts w:ascii="Times New Roman" w:hAnsi="Times New Roman" w:cs="Times New Roman"/>
            <w:color w:val="auto"/>
            <w:sz w:val="28"/>
            <w:szCs w:val="28"/>
          </w:rPr>
          <w:t xml:space="preserve"> the script name and path with correct name and path of your start-up script.</w:t>
        </w:r>
        <w:r w:rsidRPr="00B35AD8">
          <w:rPr>
            <w:rFonts w:ascii="Times New Roman" w:hAnsi="Times New Roman" w:cs="Times New Roman"/>
            <w:color w:val="auto"/>
            <w:sz w:val="28"/>
            <w:szCs w:val="28"/>
          </w:rPr>
          <w:br/>
          <w:t>Step 3: Save and Exit</w:t>
        </w:r>
        <w:r w:rsidRPr="00B35AD8">
          <w:rPr>
            <w:rFonts w:ascii="Times New Roman" w:hAnsi="Times New Roman" w:cs="Times New Roman"/>
            <w:color w:val="auto"/>
            <w:sz w:val="28"/>
            <w:szCs w:val="28"/>
          </w:rPr>
          <w:br/>
          <w:t xml:space="preserve">Press </w:t>
        </w:r>
        <w:proofErr w:type="spellStart"/>
        <w:r w:rsidRPr="00B35AD8">
          <w:rPr>
            <w:rFonts w:ascii="Times New Roman" w:hAnsi="Times New Roman" w:cs="Times New Roman"/>
            <w:color w:val="auto"/>
            <w:sz w:val="28"/>
            <w:szCs w:val="28"/>
          </w:rPr>
          <w:t>Ctrl+X</w:t>
        </w:r>
        <w:proofErr w:type="spellEnd"/>
        <w:r w:rsidRPr="00B35AD8">
          <w:rPr>
            <w:rFonts w:ascii="Times New Roman" w:hAnsi="Times New Roman" w:cs="Times New Roman"/>
            <w:color w:val="auto"/>
            <w:sz w:val="28"/>
            <w:szCs w:val="28"/>
          </w:rPr>
          <w:t xml:space="preserve"> to exit </w:t>
        </w:r>
        <w:proofErr w:type="spellStart"/>
        <w:r w:rsidRPr="00B35AD8">
          <w:rPr>
            <w:rFonts w:ascii="Times New Roman" w:hAnsi="Times New Roman" w:cs="Times New Roman"/>
            <w:color w:val="auto"/>
            <w:sz w:val="28"/>
            <w:szCs w:val="28"/>
          </w:rPr>
          <w:t>nano</w:t>
        </w:r>
        <w:proofErr w:type="spellEnd"/>
        <w:r w:rsidRPr="00B35AD8">
          <w:rPr>
            <w:rFonts w:ascii="Times New Roman" w:hAnsi="Times New Roman" w:cs="Times New Roman"/>
            <w:color w:val="auto"/>
            <w:sz w:val="28"/>
            <w:szCs w:val="28"/>
          </w:rPr>
          <w:t xml:space="preserve"> editor followed by Y to save the file.</w:t>
        </w:r>
      </w:ins>
    </w:p>
    <w:p w:rsidR="00322CF0" w:rsidRPr="00B35AD8" w:rsidRDefault="00322CF0" w:rsidP="00B35AD8">
      <w:pPr>
        <w:pStyle w:val="Heading5"/>
        <w:shd w:val="clear" w:color="auto" w:fill="FFFFFF"/>
        <w:spacing w:before="540" w:line="330" w:lineRule="atLeast"/>
        <w:rPr>
          <w:ins w:id="27" w:author="Unknown"/>
          <w:rFonts w:ascii="Times New Roman" w:hAnsi="Times New Roman" w:cs="Times New Roman"/>
          <w:color w:val="auto"/>
          <w:sz w:val="28"/>
          <w:szCs w:val="28"/>
        </w:rPr>
      </w:pPr>
      <w:ins w:id="28" w:author="Unknown">
        <w:r w:rsidRPr="00B35AD8">
          <w:rPr>
            <w:rFonts w:ascii="Times New Roman" w:hAnsi="Times New Roman" w:cs="Times New Roman"/>
            <w:color w:val="auto"/>
            <w:sz w:val="28"/>
            <w:szCs w:val="28"/>
          </w:rPr>
          <w:t>Auto Start the Desktop (LXDE)</w:t>
        </w:r>
      </w:ins>
    </w:p>
    <w:p w:rsidR="00322CF0" w:rsidRPr="00B35AD8" w:rsidRDefault="00322CF0" w:rsidP="00B35AD8">
      <w:pPr>
        <w:pStyle w:val="Heading5"/>
        <w:shd w:val="clear" w:color="auto" w:fill="FFFFFF"/>
        <w:spacing w:before="540" w:line="330" w:lineRule="atLeast"/>
        <w:rPr>
          <w:ins w:id="29" w:author="Unknown"/>
          <w:rFonts w:ascii="Times New Roman" w:hAnsi="Times New Roman" w:cs="Times New Roman"/>
          <w:color w:val="auto"/>
          <w:sz w:val="28"/>
          <w:szCs w:val="28"/>
        </w:rPr>
      </w:pPr>
      <w:ins w:id="30" w:author="Unknown">
        <w:r w:rsidRPr="00B35AD8">
          <w:rPr>
            <w:rFonts w:ascii="Times New Roman" w:hAnsi="Times New Roman" w:cs="Times New Roman"/>
            <w:color w:val="auto"/>
            <w:sz w:val="28"/>
            <w:szCs w:val="28"/>
          </w:rPr>
          <w:t>How to automatically boot to desktop</w:t>
        </w:r>
      </w:ins>
    </w:p>
    <w:p w:rsidR="00322CF0" w:rsidRPr="00B35AD8" w:rsidRDefault="00322CF0" w:rsidP="00B35AD8">
      <w:pPr>
        <w:pStyle w:val="Heading5"/>
        <w:shd w:val="clear" w:color="auto" w:fill="FFFFFF"/>
        <w:spacing w:before="540" w:line="330" w:lineRule="atLeast"/>
        <w:rPr>
          <w:ins w:id="31" w:author="Unknown"/>
          <w:rFonts w:ascii="Times New Roman" w:hAnsi="Times New Roman" w:cs="Times New Roman"/>
          <w:color w:val="auto"/>
          <w:sz w:val="28"/>
          <w:szCs w:val="28"/>
        </w:rPr>
      </w:pPr>
      <w:ins w:id="32" w:author="Unknown">
        <w:r w:rsidRPr="00B35AD8">
          <w:rPr>
            <w:rFonts w:ascii="Times New Roman" w:hAnsi="Times New Roman" w:cs="Times New Roman"/>
            <w:color w:val="auto"/>
            <w:sz w:val="28"/>
            <w:szCs w:val="28"/>
          </w:rPr>
          <w:t>Step 1: Open a terminal session and run </w:t>
        </w:r>
        <w:proofErr w:type="spellStart"/>
        <w:r w:rsidRPr="00B35AD8">
          <w:rPr>
            <w:rFonts w:ascii="Times New Roman" w:hAnsi="Times New Roman" w:cs="Times New Roman"/>
            <w:color w:val="auto"/>
            <w:sz w:val="28"/>
            <w:szCs w:val="28"/>
          </w:rPr>
          <w:t>raspi-config</w:t>
        </w:r>
        <w:proofErr w:type="spellEnd"/>
      </w:ins>
    </w:p>
    <w:p w:rsidR="00322CF0" w:rsidRPr="00B35AD8" w:rsidRDefault="00322CF0" w:rsidP="00B35AD8">
      <w:pPr>
        <w:pStyle w:val="Heading5"/>
        <w:shd w:val="clear" w:color="auto" w:fill="FFFFFF"/>
        <w:spacing w:before="540" w:line="330" w:lineRule="atLeast"/>
        <w:rPr>
          <w:ins w:id="33" w:author="Unknown"/>
          <w:rFonts w:ascii="Times New Roman" w:hAnsi="Times New Roman" w:cs="Times New Roman"/>
          <w:color w:val="auto"/>
          <w:sz w:val="28"/>
          <w:szCs w:val="28"/>
        </w:rPr>
      </w:pPr>
      <w:proofErr w:type="spellStart"/>
      <w:proofErr w:type="gramStart"/>
      <w:ins w:id="34" w:author="Unknown">
        <w:r w:rsidRPr="00B35AD8">
          <w:rPr>
            <w:rFonts w:ascii="Times New Roman" w:hAnsi="Times New Roman" w:cs="Times New Roman"/>
            <w:color w:val="auto"/>
            <w:sz w:val="28"/>
            <w:szCs w:val="28"/>
          </w:rPr>
          <w:t>sudo</w:t>
        </w:r>
        <w:proofErr w:type="spellEnd"/>
        <w:proofErr w:type="gramEnd"/>
        <w:r w:rsidRPr="00B35AD8">
          <w:rPr>
            <w:rFonts w:ascii="Times New Roman" w:hAnsi="Times New Roman" w:cs="Times New Roman"/>
            <w:color w:val="auto"/>
            <w:sz w:val="28"/>
            <w:szCs w:val="28"/>
          </w:rPr>
          <w:t xml:space="preserve"> </w:t>
        </w:r>
        <w:proofErr w:type="spellStart"/>
        <w:r w:rsidRPr="00B35AD8">
          <w:rPr>
            <w:rFonts w:ascii="Times New Roman" w:hAnsi="Times New Roman" w:cs="Times New Roman"/>
            <w:color w:val="auto"/>
            <w:sz w:val="28"/>
            <w:szCs w:val="28"/>
          </w:rPr>
          <w:t>raspi-config</w:t>
        </w:r>
        <w:proofErr w:type="spellEnd"/>
      </w:ins>
    </w:p>
    <w:p w:rsidR="00322CF0" w:rsidRPr="00B35AD8" w:rsidRDefault="00322CF0" w:rsidP="00B35AD8">
      <w:pPr>
        <w:pStyle w:val="Heading5"/>
        <w:shd w:val="clear" w:color="auto" w:fill="FFFFFF"/>
        <w:spacing w:before="540" w:line="330" w:lineRule="atLeast"/>
        <w:rPr>
          <w:ins w:id="35" w:author="Unknown"/>
          <w:rFonts w:ascii="Times New Roman" w:hAnsi="Times New Roman" w:cs="Times New Roman"/>
          <w:color w:val="auto"/>
          <w:sz w:val="28"/>
          <w:szCs w:val="28"/>
        </w:rPr>
      </w:pPr>
      <w:ins w:id="36" w:author="Unknown">
        <w:r w:rsidRPr="00B35AD8">
          <w:rPr>
            <w:rFonts w:ascii="Times New Roman" w:hAnsi="Times New Roman" w:cs="Times New Roman"/>
            <w:color w:val="auto"/>
            <w:sz w:val="28"/>
            <w:szCs w:val="28"/>
          </w:rPr>
          <w:t>Step 2: Select Enable Boot to Desktop/Scratch from the menu and press Enter</w:t>
        </w:r>
      </w:ins>
    </w:p>
    <w:p w:rsidR="00322CF0" w:rsidRPr="00B35AD8" w:rsidRDefault="00322CF0" w:rsidP="00B35AD8">
      <w:pPr>
        <w:pStyle w:val="Heading5"/>
        <w:shd w:val="clear" w:color="auto" w:fill="FFFFFF"/>
        <w:spacing w:before="540" w:line="330" w:lineRule="atLeast"/>
        <w:rPr>
          <w:ins w:id="37" w:author="Unknown"/>
          <w:rFonts w:ascii="Times New Roman" w:hAnsi="Times New Roman" w:cs="Times New Roman"/>
          <w:color w:val="auto"/>
          <w:sz w:val="28"/>
          <w:szCs w:val="28"/>
        </w:rPr>
      </w:pPr>
      <w:ins w:id="38" w:author="Unknown">
        <w:r w:rsidRPr="00B35AD8">
          <w:rPr>
            <w:rFonts w:ascii="Times New Roman" w:hAnsi="Times New Roman" w:cs="Times New Roman"/>
            <w:color w:val="auto"/>
            <w:sz w:val="28"/>
            <w:szCs w:val="28"/>
          </w:rPr>
          <w:t>Step 3: Select Desktop Login as user pi at the Graphical Desktop.</w:t>
        </w:r>
      </w:ins>
    </w:p>
    <w:p w:rsidR="00322CF0" w:rsidRPr="00B35AD8" w:rsidRDefault="00322CF0" w:rsidP="00B35AD8">
      <w:pPr>
        <w:pStyle w:val="Heading5"/>
        <w:shd w:val="clear" w:color="auto" w:fill="FFFFFF"/>
        <w:spacing w:before="540" w:line="330" w:lineRule="atLeast"/>
        <w:rPr>
          <w:ins w:id="39" w:author="Unknown"/>
          <w:rFonts w:ascii="Times New Roman" w:hAnsi="Times New Roman" w:cs="Times New Roman"/>
          <w:color w:val="auto"/>
          <w:sz w:val="28"/>
          <w:szCs w:val="28"/>
        </w:rPr>
      </w:pPr>
      <w:ins w:id="40" w:author="Unknown">
        <w:r w:rsidRPr="00B35AD8">
          <w:rPr>
            <w:rFonts w:ascii="Times New Roman" w:hAnsi="Times New Roman" w:cs="Times New Roman"/>
            <w:color w:val="auto"/>
            <w:sz w:val="28"/>
            <w:szCs w:val="28"/>
          </w:rPr>
          <w:lastRenderedPageBreak/>
          <w:t>Step 4: Select &lt;Finish&gt; and Enter, then select &lt;Yes&gt; to reboot.</w:t>
        </w:r>
      </w:ins>
    </w:p>
    <w:p w:rsidR="00322CF0" w:rsidRPr="00B35AD8" w:rsidRDefault="00322CF0" w:rsidP="00B35AD8">
      <w:pPr>
        <w:pStyle w:val="Heading5"/>
        <w:shd w:val="clear" w:color="auto" w:fill="FFFFFF"/>
        <w:spacing w:before="540" w:line="330" w:lineRule="atLeast"/>
        <w:rPr>
          <w:ins w:id="41" w:author="Unknown"/>
          <w:rFonts w:ascii="Times New Roman" w:hAnsi="Times New Roman" w:cs="Times New Roman"/>
          <w:color w:val="auto"/>
          <w:sz w:val="28"/>
          <w:szCs w:val="28"/>
        </w:rPr>
      </w:pPr>
      <w:ins w:id="42" w:author="Unknown">
        <w:r w:rsidRPr="00B35AD8">
          <w:rPr>
            <w:rFonts w:ascii="Times New Roman" w:hAnsi="Times New Roman" w:cs="Times New Roman"/>
            <w:color w:val="auto"/>
            <w:sz w:val="28"/>
            <w:szCs w:val="28"/>
          </w:rPr>
          <w:t>Pi will now boot straight to the Desktop.</w:t>
        </w:r>
      </w:ins>
    </w:p>
    <w:p w:rsidR="00A63925" w:rsidRPr="00B35AD8" w:rsidRDefault="00B35AD8" w:rsidP="00B35AD8">
      <w:pPr>
        <w:pStyle w:val="Heading5"/>
        <w:shd w:val="clear" w:color="auto" w:fill="FFFFFF"/>
        <w:spacing w:before="540" w:line="330" w:lineRule="atLeast"/>
        <w:rPr>
          <w:rFonts w:ascii="Times New Roman" w:hAnsi="Times New Roman" w:cs="Times New Roman"/>
          <w:color w:val="auto"/>
          <w:sz w:val="28"/>
          <w:szCs w:val="28"/>
        </w:rPr>
      </w:pPr>
    </w:p>
    <w:sectPr w:rsidR="00A63925" w:rsidRPr="00B35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F0"/>
    <w:rsid w:val="000742A2"/>
    <w:rsid w:val="0012257C"/>
    <w:rsid w:val="00322CF0"/>
    <w:rsid w:val="00600CB5"/>
    <w:rsid w:val="00B35AD8"/>
    <w:rsid w:val="00C8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2C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2C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225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25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C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2C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2C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2CF0"/>
  </w:style>
  <w:style w:type="character" w:styleId="Strong">
    <w:name w:val="Strong"/>
    <w:basedOn w:val="DefaultParagraphFont"/>
    <w:uiPriority w:val="22"/>
    <w:qFormat/>
    <w:rsid w:val="00322CF0"/>
    <w:rPr>
      <w:b/>
      <w:bCs/>
    </w:rPr>
  </w:style>
  <w:style w:type="character" w:styleId="HTMLCode">
    <w:name w:val="HTML Code"/>
    <w:basedOn w:val="DefaultParagraphFont"/>
    <w:uiPriority w:val="99"/>
    <w:semiHidden/>
    <w:unhideWhenUsed/>
    <w:rsid w:val="00322CF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225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2257C"/>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122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5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2C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2C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225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25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C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2C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2C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2CF0"/>
  </w:style>
  <w:style w:type="character" w:styleId="Strong">
    <w:name w:val="Strong"/>
    <w:basedOn w:val="DefaultParagraphFont"/>
    <w:uiPriority w:val="22"/>
    <w:qFormat/>
    <w:rsid w:val="00322CF0"/>
    <w:rPr>
      <w:b/>
      <w:bCs/>
    </w:rPr>
  </w:style>
  <w:style w:type="character" w:styleId="HTMLCode">
    <w:name w:val="HTML Code"/>
    <w:basedOn w:val="DefaultParagraphFont"/>
    <w:uiPriority w:val="99"/>
    <w:semiHidden/>
    <w:unhideWhenUsed/>
    <w:rsid w:val="00322CF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225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2257C"/>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122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607152">
      <w:bodyDiv w:val="1"/>
      <w:marLeft w:val="0"/>
      <w:marRight w:val="0"/>
      <w:marTop w:val="0"/>
      <w:marBottom w:val="0"/>
      <w:divBdr>
        <w:top w:val="none" w:sz="0" w:space="0" w:color="auto"/>
        <w:left w:val="none" w:sz="0" w:space="0" w:color="auto"/>
        <w:bottom w:val="none" w:sz="0" w:space="0" w:color="auto"/>
        <w:right w:val="none" w:sz="0" w:space="0" w:color="auto"/>
      </w:divBdr>
    </w:div>
    <w:div w:id="718558472">
      <w:bodyDiv w:val="1"/>
      <w:marLeft w:val="0"/>
      <w:marRight w:val="0"/>
      <w:marTop w:val="0"/>
      <w:marBottom w:val="0"/>
      <w:divBdr>
        <w:top w:val="none" w:sz="0" w:space="0" w:color="auto"/>
        <w:left w:val="none" w:sz="0" w:space="0" w:color="auto"/>
        <w:bottom w:val="none" w:sz="0" w:space="0" w:color="auto"/>
        <w:right w:val="none" w:sz="0" w:space="0" w:color="auto"/>
      </w:divBdr>
      <w:divsChild>
        <w:div w:id="133791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SonLam</dc:creator>
  <cp:lastModifiedBy>SonLam</cp:lastModifiedBy>
  <cp:revision>5</cp:revision>
  <dcterms:created xsi:type="dcterms:W3CDTF">2015-02-14T07:37:00Z</dcterms:created>
  <dcterms:modified xsi:type="dcterms:W3CDTF">2015-04-13T01:31:00Z</dcterms:modified>
</cp:coreProperties>
</file>